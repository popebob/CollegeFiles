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251" w:rsidRDefault="00D206CE" w:rsidP="00EB2F4F">
      <w:commentRangeStart w:id="0"/>
      <w:r>
        <w:t>E</w:t>
      </w:r>
      <w:commentRangeEnd w:id="0"/>
      <w:r w:rsidR="00A57EFF">
        <w:rPr>
          <w:rStyle w:val="CommentReference"/>
        </w:rPr>
        <w:commentReference w:id="0"/>
      </w:r>
      <w:r>
        <w:t xml:space="preserve">-commerce, short for electronic commerce, is a </w:t>
      </w:r>
      <w:ins w:id="1" w:author="SC Series" w:date="2007-05-07T13:28:00Z">
        <w:r w:rsidR="00A57EFF">
          <w:t xml:space="preserve">business </w:t>
        </w:r>
      </w:ins>
      <w:r>
        <w:t>transaction that occurs over an electronic network such as the Internet. Anyone with access to a computer, an Internet connection, and a</w:t>
      </w:r>
      <w:r w:rsidR="00E50C13">
        <w:t xml:space="preserve"> </w:t>
      </w:r>
      <w:r>
        <w:t xml:space="preserve">means to pay for </w:t>
      </w:r>
      <w:r w:rsidRPr="00EB2F4F">
        <w:t>purchased</w:t>
      </w:r>
      <w:r>
        <w:t xml:space="preserve"> goods or services can participate in e-commerce.</w:t>
      </w:r>
    </w:p>
    <w:p w:rsidR="00D206CE" w:rsidRDefault="00D206CE" w:rsidP="00EB2F4F">
      <w:r>
        <w:t xml:space="preserve">In the past, e-commerce transactions were conducted </w:t>
      </w:r>
      <w:del w:id="2" w:author="SC Series" w:date="2007-05-07T13:30:00Z">
        <w:r w:rsidDel="00EA09E5">
          <w:delText xml:space="preserve">primarily </w:delText>
        </w:r>
      </w:del>
      <w:r>
        <w:t>using desktop computers. Today, many mobile computers and devices, such as PDAs and smart phones, also access the Web wirelessly. Some people use the term m-commerce (mobile commerce) to identify e-commerce that takes place using mobile devices.</w:t>
      </w:r>
    </w:p>
    <w:p w:rsidR="00D206CE" w:rsidRDefault="00D206CE" w:rsidP="00EB2F4F">
      <w:r>
        <w:t>Popular uses of e-commer</w:t>
      </w:r>
      <w:r w:rsidR="00E50C13">
        <w:t>ce by consumers include shopping</w:t>
      </w:r>
      <w:r>
        <w:t xml:space="preserve">, investing, and banking. Users can purchase just about any type of product on the Web. Some examples include flowers, books, computers, music, movies, cars, airline tickets, and concert tickets. Through </w:t>
      </w:r>
      <w:ins w:id="3" w:author="SC Series" w:date="2007-05-07T13:31:00Z">
        <w:r w:rsidR="004B49B8">
          <w:t xml:space="preserve">online </w:t>
        </w:r>
      </w:ins>
      <w:r w:rsidR="004B49B8">
        <w:t>investing</w:t>
      </w:r>
      <w:del w:id="4" w:author="SC Series" w:date="2007-05-07T13:31:00Z">
        <w:r w:rsidR="004B49B8" w:rsidDel="004B49B8">
          <w:delText xml:space="preserve"> </w:delText>
        </w:r>
        <w:r w:rsidDel="004B49B8">
          <w:delText>online</w:delText>
        </w:r>
      </w:del>
      <w:r>
        <w:t>, individuals buy and sell stocks or bonds without using a broker.</w:t>
      </w:r>
    </w:p>
    <w:p w:rsidR="00D206CE" w:rsidRDefault="00D206CE" w:rsidP="00EB2F4F">
      <w:r>
        <w:t>Three difference types of e-commerce are business-to-consumer (B2C), consumer-to-consumer (C2C), and business-to-business (B2B). Most e-commerce transactions are considered B2B transactions.</w:t>
      </w:r>
    </w:p>
    <w:sectPr w:rsidR="00D206CE" w:rsidSect="005A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C Series" w:date="2007-05-07T21:31:00Z" w:initials="SCS">
    <w:p w:rsidR="001C5ED3" w:rsidRDefault="001C5ED3" w:rsidP="00EB2F4F">
      <w:pPr>
        <w:pStyle w:val="CommentText"/>
      </w:pPr>
      <w:r>
        <w:rPr>
          <w:rStyle w:val="CommentReference"/>
        </w:rPr>
        <w:annotationRef/>
      </w:r>
      <w:r>
        <w:t xml:space="preserve">Add the title, </w:t>
      </w:r>
      <w:r w:rsidR="00EB2F4F">
        <w:t>E-COMMERCE</w:t>
      </w:r>
      <w:r>
        <w:t>, centered above the first paragraph.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6CE"/>
    <w:rsid w:val="000206A3"/>
    <w:rsid w:val="001C5ED3"/>
    <w:rsid w:val="003E4C82"/>
    <w:rsid w:val="004B49B8"/>
    <w:rsid w:val="005A6251"/>
    <w:rsid w:val="00682350"/>
    <w:rsid w:val="00785DBB"/>
    <w:rsid w:val="00861A00"/>
    <w:rsid w:val="00885785"/>
    <w:rsid w:val="009B6DC9"/>
    <w:rsid w:val="00A57EFF"/>
    <w:rsid w:val="00D206CE"/>
    <w:rsid w:val="00D20716"/>
    <w:rsid w:val="00E50C13"/>
    <w:rsid w:val="00EA09E5"/>
    <w:rsid w:val="00EB2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4F"/>
    <w:pPr>
      <w:spacing w:before="12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7E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7E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7E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E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E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5E67912-D9B1-4B28-A5C8-5D0E1DD0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M E Vermaat</cp:lastModifiedBy>
  <cp:revision>9</cp:revision>
  <dcterms:created xsi:type="dcterms:W3CDTF">2007-05-07T18:24:00Z</dcterms:created>
  <dcterms:modified xsi:type="dcterms:W3CDTF">2007-05-08T02:31:00Z</dcterms:modified>
</cp:coreProperties>
</file>